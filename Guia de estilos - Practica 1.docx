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2968" w14:textId="3F821A4C" w:rsidR="003007FE" w:rsidRDefault="00000000"/>
    <w:p w14:paraId="7D37B4FD" w14:textId="62CDCC60" w:rsidR="00DD71BD" w:rsidRDefault="00DD71BD"/>
    <w:p w14:paraId="25AE0B27" w14:textId="198966E0" w:rsidR="00DD71BD" w:rsidRPr="009D1639" w:rsidRDefault="00DD71BD">
      <w:pPr>
        <w:rPr>
          <w:b/>
          <w:bCs/>
          <w:sz w:val="40"/>
          <w:szCs w:val="40"/>
        </w:rPr>
      </w:pPr>
      <w:r w:rsidRPr="009D1639">
        <w:rPr>
          <w:b/>
          <w:bCs/>
          <w:sz w:val="40"/>
          <w:szCs w:val="40"/>
        </w:rPr>
        <w:t>Práctica 1</w:t>
      </w:r>
    </w:p>
    <w:p w14:paraId="473C6BBA" w14:textId="4E85B4D4" w:rsidR="00DD71BD" w:rsidRDefault="00DD71BD">
      <w:pPr>
        <w:rPr>
          <w:sz w:val="24"/>
          <w:szCs w:val="24"/>
        </w:rPr>
      </w:pPr>
      <w:r w:rsidRPr="009D1639">
        <w:rPr>
          <w:b/>
          <w:bCs/>
          <w:sz w:val="24"/>
          <w:szCs w:val="24"/>
        </w:rPr>
        <w:t>Alumno:</w:t>
      </w:r>
      <w:r w:rsidRPr="009D1639">
        <w:rPr>
          <w:sz w:val="24"/>
          <w:szCs w:val="24"/>
        </w:rPr>
        <w:t xml:space="preserve"> Pablo Lario Gómez</w:t>
      </w:r>
    </w:p>
    <w:p w14:paraId="7A76F703" w14:textId="6825E51A" w:rsidR="00DD71BD" w:rsidRDefault="00DD71BD">
      <w:pPr>
        <w:rPr>
          <w:sz w:val="24"/>
          <w:szCs w:val="24"/>
        </w:rPr>
      </w:pPr>
    </w:p>
    <w:p w14:paraId="63EB7181" w14:textId="0793F960" w:rsidR="009D1639" w:rsidRDefault="009D1639" w:rsidP="009D1639">
      <w:pPr>
        <w:rPr>
          <w:sz w:val="24"/>
          <w:szCs w:val="24"/>
        </w:rPr>
      </w:pPr>
      <w:r>
        <w:rPr>
          <w:sz w:val="24"/>
          <w:szCs w:val="24"/>
        </w:rPr>
        <w:t xml:space="preserve">El </w:t>
      </w:r>
      <w:r w:rsidRPr="009D1639">
        <w:rPr>
          <w:b/>
          <w:bCs/>
          <w:sz w:val="24"/>
          <w:szCs w:val="24"/>
        </w:rPr>
        <w:t>público objetivo</w:t>
      </w:r>
      <w:r>
        <w:rPr>
          <w:sz w:val="24"/>
          <w:szCs w:val="24"/>
        </w:rPr>
        <w:t xml:space="preserve"> de nuestra página web van a ser personas que estén interesadas en volcanes y quieran aprender sobre estos. Por lo tanto, el desarrollo de nuestra página web se va a orientar de tal manera que esta tarea sea lo más sencilla y gratificante posible.</w:t>
      </w:r>
    </w:p>
    <w:p w14:paraId="0BCDB109" w14:textId="3D9792CB" w:rsidR="009D1639" w:rsidRDefault="00E3756E">
      <w:pPr>
        <w:rPr>
          <w:b/>
          <w:bCs/>
          <w:sz w:val="28"/>
          <w:szCs w:val="28"/>
        </w:rPr>
      </w:pPr>
      <w:r w:rsidRPr="00E3756E">
        <w:rPr>
          <w:b/>
          <w:bCs/>
          <w:sz w:val="32"/>
          <w:szCs w:val="32"/>
        </w:rPr>
        <w:t>Wireframes</w:t>
      </w:r>
    </w:p>
    <w:p w14:paraId="4207587D" w14:textId="5E20877F" w:rsidR="00E3756E" w:rsidRDefault="002536EE">
      <w:pPr>
        <w:rPr>
          <w:b/>
          <w:bCs/>
          <w:sz w:val="28"/>
          <w:szCs w:val="28"/>
        </w:rPr>
      </w:pPr>
      <w:r w:rsidRPr="002536EE">
        <w:rPr>
          <w:sz w:val="24"/>
          <w:szCs w:val="24"/>
        </w:rPr>
        <w:drawing>
          <wp:anchor distT="0" distB="0" distL="114300" distR="114300" simplePos="0" relativeHeight="251658240" behindDoc="0" locked="0" layoutInCell="1" allowOverlap="1" wp14:anchorId="7E299907" wp14:editId="67279F49">
            <wp:simplePos x="0" y="0"/>
            <wp:positionH relativeFrom="margin">
              <wp:align>right</wp:align>
            </wp:positionH>
            <wp:positionV relativeFrom="paragraph">
              <wp:posOffset>10160</wp:posOffset>
            </wp:positionV>
            <wp:extent cx="3042285" cy="3870325"/>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2285"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56E">
        <w:rPr>
          <w:b/>
          <w:bCs/>
          <w:sz w:val="28"/>
          <w:szCs w:val="28"/>
        </w:rPr>
        <w:t>Página Principal (index.html)</w:t>
      </w:r>
    </w:p>
    <w:p w14:paraId="5ED38C72" w14:textId="04BA37DC" w:rsidR="00E3756E" w:rsidRDefault="002536EE">
      <w:pPr>
        <w:rPr>
          <w:sz w:val="24"/>
          <w:szCs w:val="24"/>
        </w:rPr>
      </w:pPr>
      <w:r>
        <w:rPr>
          <w:sz w:val="24"/>
          <w:szCs w:val="24"/>
        </w:rPr>
        <w:t>La página principal de la página web va a consistir en un cuerpo con tres secciones muy diferenciadas:</w:t>
      </w:r>
    </w:p>
    <w:p w14:paraId="76FDAFE9" w14:textId="447C7600" w:rsidR="002536EE" w:rsidRDefault="002536EE" w:rsidP="002536EE">
      <w:pPr>
        <w:pStyle w:val="Prrafodelista"/>
        <w:numPr>
          <w:ilvl w:val="0"/>
          <w:numId w:val="1"/>
        </w:numPr>
        <w:rPr>
          <w:sz w:val="24"/>
          <w:szCs w:val="24"/>
        </w:rPr>
      </w:pPr>
      <w:r>
        <w:rPr>
          <w:sz w:val="24"/>
          <w:szCs w:val="24"/>
        </w:rPr>
        <w:t xml:space="preserve">La </w:t>
      </w:r>
      <w:r w:rsidRPr="002D2420">
        <w:rPr>
          <w:b/>
          <w:bCs/>
          <w:sz w:val="24"/>
          <w:szCs w:val="24"/>
        </w:rPr>
        <w:t>primera sección</w:t>
      </w:r>
      <w:r>
        <w:rPr>
          <w:sz w:val="24"/>
          <w:szCs w:val="24"/>
        </w:rPr>
        <w:t xml:space="preserve"> hace referencia a qué es un volcán.</w:t>
      </w:r>
    </w:p>
    <w:p w14:paraId="75C7A8C7" w14:textId="10832589" w:rsidR="002536EE" w:rsidRDefault="002536EE" w:rsidP="002536EE">
      <w:pPr>
        <w:pStyle w:val="Prrafodelista"/>
        <w:numPr>
          <w:ilvl w:val="0"/>
          <w:numId w:val="1"/>
        </w:numPr>
        <w:rPr>
          <w:sz w:val="24"/>
          <w:szCs w:val="24"/>
        </w:rPr>
      </w:pPr>
      <w:r>
        <w:rPr>
          <w:sz w:val="24"/>
          <w:szCs w:val="24"/>
        </w:rPr>
        <w:t xml:space="preserve">La </w:t>
      </w:r>
      <w:r w:rsidRPr="002D2420">
        <w:rPr>
          <w:b/>
          <w:bCs/>
          <w:sz w:val="24"/>
          <w:szCs w:val="24"/>
        </w:rPr>
        <w:t>segunda sección</w:t>
      </w:r>
      <w:r>
        <w:rPr>
          <w:sz w:val="24"/>
          <w:szCs w:val="24"/>
        </w:rPr>
        <w:t xml:space="preserve"> hace referencia a la relación entre vulcanismo y las placas tectónicas.</w:t>
      </w:r>
    </w:p>
    <w:p w14:paraId="1243B876" w14:textId="59B3F0D5" w:rsidR="002536EE" w:rsidRDefault="002536EE" w:rsidP="002536EE">
      <w:pPr>
        <w:pStyle w:val="Prrafodelista"/>
        <w:numPr>
          <w:ilvl w:val="0"/>
          <w:numId w:val="1"/>
        </w:numPr>
        <w:rPr>
          <w:sz w:val="24"/>
          <w:szCs w:val="24"/>
        </w:rPr>
      </w:pPr>
      <w:r>
        <w:rPr>
          <w:sz w:val="24"/>
          <w:szCs w:val="24"/>
        </w:rPr>
        <w:t xml:space="preserve">La </w:t>
      </w:r>
      <w:r w:rsidRPr="002D2420">
        <w:rPr>
          <w:b/>
          <w:bCs/>
          <w:sz w:val="24"/>
          <w:szCs w:val="24"/>
        </w:rPr>
        <w:t>tercera sección</w:t>
      </w:r>
      <w:r>
        <w:rPr>
          <w:sz w:val="24"/>
          <w:szCs w:val="24"/>
        </w:rPr>
        <w:t xml:space="preserve"> hace referencia a más información sobre</w:t>
      </w:r>
      <w:r w:rsidR="006B7FB5">
        <w:rPr>
          <w:sz w:val="24"/>
          <w:szCs w:val="24"/>
        </w:rPr>
        <w:t xml:space="preserve"> volcanes. </w:t>
      </w:r>
    </w:p>
    <w:p w14:paraId="2837E873" w14:textId="171D70EC" w:rsidR="006B7FB5" w:rsidRDefault="006B7FB5" w:rsidP="006B7FB5">
      <w:pPr>
        <w:rPr>
          <w:sz w:val="24"/>
          <w:szCs w:val="24"/>
        </w:rPr>
      </w:pPr>
      <w:r>
        <w:rPr>
          <w:sz w:val="24"/>
          <w:szCs w:val="24"/>
        </w:rPr>
        <w:t xml:space="preserve">Es interesante mencionar que la última sección solo dispone de los títulos de otras páginas a consultar, y estas tres páginas están colocadas en 3 columnas. Esta forma de organizar esta sección he decidido hacerla así para explotar el patrón </w:t>
      </w:r>
      <w:r w:rsidRPr="006B7FB5">
        <w:rPr>
          <w:b/>
          <w:bCs/>
          <w:i/>
          <w:iCs/>
          <w:sz w:val="24"/>
          <w:szCs w:val="24"/>
        </w:rPr>
        <w:t>Progressive Disclosure</w:t>
      </w:r>
      <w:r>
        <w:rPr>
          <w:sz w:val="24"/>
          <w:szCs w:val="24"/>
        </w:rPr>
        <w:t>. Este patrón se refiere a que el usuario quiere centrarse en la tarea que tiene delante, con el menor número de distracciones posibles. Para lograr esto, he decidido que en la página principal solo se va a mostrar la información relativa a qué es un volcán y a la relación entre vulcanismo y placas tectónicas. Si el lector llega al final de la página y decide que le interesa seguir leyendo alguno de los tres temas que se le presentan, puede decidir hacerlo, pero explicar los tipos de volcanes o los tipos de erupciones volcánicas no es el objetivo de la página principal. Se le permite al usuario que haga click y se le redireccionará a la página que desee leer a continuación.</w:t>
      </w:r>
    </w:p>
    <w:p w14:paraId="5F81C15C" w14:textId="0FE3C609" w:rsidR="00894995" w:rsidRDefault="00894995" w:rsidP="006B7FB5">
      <w:pPr>
        <w:rPr>
          <w:sz w:val="24"/>
          <w:szCs w:val="24"/>
        </w:rPr>
      </w:pPr>
    </w:p>
    <w:p w14:paraId="3030F20E" w14:textId="60C2D20F" w:rsidR="00894995" w:rsidRDefault="00894995" w:rsidP="006B7FB5">
      <w:pPr>
        <w:rPr>
          <w:sz w:val="24"/>
          <w:szCs w:val="24"/>
        </w:rPr>
      </w:pPr>
    </w:p>
    <w:p w14:paraId="4BB246D4" w14:textId="77777777" w:rsidR="00894995" w:rsidRDefault="00894995" w:rsidP="006B7FB5">
      <w:pPr>
        <w:rPr>
          <w:sz w:val="24"/>
          <w:szCs w:val="24"/>
        </w:rPr>
      </w:pPr>
    </w:p>
    <w:p w14:paraId="32FDBA4D" w14:textId="77777777" w:rsidR="00FE312D" w:rsidRDefault="00FE312D" w:rsidP="006B7FB5">
      <w:pPr>
        <w:rPr>
          <w:b/>
          <w:bCs/>
          <w:sz w:val="28"/>
          <w:szCs w:val="28"/>
        </w:rPr>
      </w:pPr>
      <w:r>
        <w:rPr>
          <w:sz w:val="24"/>
          <w:szCs w:val="24"/>
        </w:rPr>
        <w:t xml:space="preserve">Además, para representar las tres opciones que tiene el usuario para seguir leyendo sobre los volcanes, he decidido utilizar el patrón de </w:t>
      </w:r>
      <w:r w:rsidRPr="00FE312D">
        <w:rPr>
          <w:b/>
          <w:bCs/>
          <w:i/>
          <w:iCs/>
          <w:sz w:val="24"/>
          <w:szCs w:val="24"/>
        </w:rPr>
        <w:t>Cards</w:t>
      </w:r>
      <w:r>
        <w:rPr>
          <w:sz w:val="24"/>
          <w:szCs w:val="24"/>
        </w:rPr>
        <w:t xml:space="preserve">, ya que quiero permitir al usuario ver las distintas opciones que tiene. Este patrón soluciona varios problemas: por un lado tenemos que las imágenes a mostrar en cada uno de las </w:t>
      </w:r>
      <w:r w:rsidRPr="00FE312D">
        <w:rPr>
          <w:b/>
          <w:bCs/>
          <w:i/>
          <w:iCs/>
          <w:sz w:val="24"/>
          <w:szCs w:val="24"/>
        </w:rPr>
        <w:t>Cards</w:t>
      </w:r>
      <w:r>
        <w:rPr>
          <w:sz w:val="24"/>
          <w:szCs w:val="24"/>
        </w:rPr>
        <w:t xml:space="preserve"> es de tamaño diferente. Además, utilizando las </w:t>
      </w:r>
      <w:r w:rsidRPr="00FE312D">
        <w:rPr>
          <w:b/>
          <w:bCs/>
          <w:i/>
          <w:iCs/>
          <w:sz w:val="24"/>
          <w:szCs w:val="24"/>
        </w:rPr>
        <w:t>Cards</w:t>
      </w:r>
      <w:r>
        <w:rPr>
          <w:sz w:val="24"/>
          <w:szCs w:val="24"/>
        </w:rPr>
        <w:t xml:space="preserve"> podemos agrupar de forma visual los tres distintos bloques de información (tipos de volcanes, tipos de erupciones y formas volcánicas). Las </w:t>
      </w:r>
      <w:r>
        <w:rPr>
          <w:b/>
          <w:bCs/>
          <w:sz w:val="24"/>
          <w:szCs w:val="24"/>
        </w:rPr>
        <w:t>Cards</w:t>
      </w:r>
      <w:r w:rsidRPr="00FE312D">
        <w:rPr>
          <w:sz w:val="24"/>
          <w:szCs w:val="24"/>
        </w:rPr>
        <w:t xml:space="preserve"> funcionan especialmente</w:t>
      </w:r>
      <w:r>
        <w:rPr>
          <w:sz w:val="24"/>
          <w:szCs w:val="24"/>
        </w:rPr>
        <w:t xml:space="preserve"> bien cuando los usuarios navegan por la página buscando información, que es lo que queremos conseguir en este caso.</w:t>
      </w:r>
    </w:p>
    <w:p w14:paraId="461A53C3" w14:textId="77777777" w:rsidR="00FE312D" w:rsidRDefault="00FE312D" w:rsidP="006B7FB5">
      <w:pPr>
        <w:rPr>
          <w:b/>
          <w:bCs/>
          <w:sz w:val="28"/>
          <w:szCs w:val="28"/>
        </w:rPr>
      </w:pPr>
    </w:p>
    <w:p w14:paraId="144D12EB" w14:textId="73EEC2EB" w:rsidR="002D2420" w:rsidRDefault="002D2420" w:rsidP="006B7FB5">
      <w:pPr>
        <w:rPr>
          <w:b/>
          <w:bCs/>
          <w:sz w:val="28"/>
          <w:szCs w:val="28"/>
        </w:rPr>
      </w:pPr>
      <w:r>
        <w:rPr>
          <w:b/>
          <w:bCs/>
          <w:sz w:val="28"/>
          <w:szCs w:val="28"/>
        </w:rPr>
        <w:t>Página: Tipos de volcanes según su activitidad (tipos_de_volcanes.html)</w:t>
      </w:r>
    </w:p>
    <w:p w14:paraId="29B8ADFB" w14:textId="2B8A778F" w:rsidR="009755FE" w:rsidRPr="009755FE" w:rsidRDefault="009755FE" w:rsidP="006B7FB5">
      <w:pPr>
        <w:rPr>
          <w:sz w:val="24"/>
          <w:szCs w:val="24"/>
        </w:rPr>
      </w:pPr>
      <w:r w:rsidRPr="009755FE">
        <w:rPr>
          <w:sz w:val="24"/>
          <w:szCs w:val="24"/>
        </w:rPr>
        <w:drawing>
          <wp:anchor distT="0" distB="0" distL="114300" distR="114300" simplePos="0" relativeHeight="251659264" behindDoc="1" locked="0" layoutInCell="1" allowOverlap="1" wp14:anchorId="73EE6DC2" wp14:editId="654513E5">
            <wp:simplePos x="0" y="0"/>
            <wp:positionH relativeFrom="margin">
              <wp:align>right</wp:align>
            </wp:positionH>
            <wp:positionV relativeFrom="paragraph">
              <wp:posOffset>20320</wp:posOffset>
            </wp:positionV>
            <wp:extent cx="3462020" cy="3496945"/>
            <wp:effectExtent l="0" t="0" r="5080" b="8255"/>
            <wp:wrapTight wrapText="bothSides">
              <wp:wrapPolygon edited="0">
                <wp:start x="0" y="0"/>
                <wp:lineTo x="0" y="21533"/>
                <wp:lineTo x="21513" y="21533"/>
                <wp:lineTo x="2151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2020" cy="3496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En el caso de la página de los tipos de volcanes, nos volvemos a encontrar con el uso del patrón </w:t>
      </w:r>
      <w:r w:rsidRPr="009755FE">
        <w:rPr>
          <w:b/>
          <w:bCs/>
          <w:i/>
          <w:iCs/>
          <w:sz w:val="24"/>
          <w:szCs w:val="24"/>
        </w:rPr>
        <w:t>Cards</w:t>
      </w:r>
      <w:r>
        <w:rPr>
          <w:sz w:val="24"/>
          <w:szCs w:val="24"/>
        </w:rPr>
        <w:t>.</w:t>
      </w:r>
    </w:p>
    <w:p w14:paraId="71ECB7AA" w14:textId="6C556EE1" w:rsidR="002D2420" w:rsidRDefault="009755FE" w:rsidP="006B7FB5">
      <w:pPr>
        <w:rPr>
          <w:sz w:val="24"/>
          <w:szCs w:val="24"/>
        </w:rPr>
      </w:pPr>
      <w:r>
        <w:rPr>
          <w:sz w:val="24"/>
          <w:szCs w:val="24"/>
        </w:rPr>
        <w:t xml:space="preserve">Pero aparte de este patrón, me gustaría recalcar otro patrón que he utilizado. Este patrón es el patrón </w:t>
      </w:r>
      <w:r w:rsidRPr="009755FE">
        <w:rPr>
          <w:b/>
          <w:bCs/>
          <w:i/>
          <w:iCs/>
          <w:sz w:val="24"/>
          <w:szCs w:val="24"/>
        </w:rPr>
        <w:t>Chunking</w:t>
      </w:r>
      <w:r>
        <w:rPr>
          <w:sz w:val="24"/>
          <w:szCs w:val="24"/>
        </w:rPr>
        <w:t xml:space="preserve">, que consiste en agrupar información en un número limitado de </w:t>
      </w:r>
      <w:r w:rsidRPr="009755FE">
        <w:rPr>
          <w:i/>
          <w:iCs/>
          <w:sz w:val="24"/>
          <w:szCs w:val="24"/>
        </w:rPr>
        <w:t>chunks</w:t>
      </w:r>
      <w:r>
        <w:rPr>
          <w:sz w:val="24"/>
          <w:szCs w:val="24"/>
        </w:rPr>
        <w:t>. En el caso de esta página se pueden observar 3 chunks, uno para cada tipo de volcán. De esta forma conseguimos hacer entender al lector que cada uno de los chunks trata un tema concreto y así puede leer solo ese tema antes de pasar al siguiente.</w:t>
      </w:r>
    </w:p>
    <w:p w14:paraId="248B8F39" w14:textId="19023D53" w:rsidR="009755FE" w:rsidRDefault="009755FE" w:rsidP="006B7FB5">
      <w:pPr>
        <w:rPr>
          <w:sz w:val="24"/>
          <w:szCs w:val="24"/>
        </w:rPr>
      </w:pPr>
    </w:p>
    <w:p w14:paraId="05F754CD" w14:textId="7C7CE00F" w:rsidR="009755FE" w:rsidRDefault="009755FE" w:rsidP="006B7FB5">
      <w:pPr>
        <w:rPr>
          <w:sz w:val="24"/>
          <w:szCs w:val="24"/>
        </w:rPr>
      </w:pPr>
    </w:p>
    <w:p w14:paraId="11E7CC40" w14:textId="43365F43" w:rsidR="00894995" w:rsidRDefault="00894995" w:rsidP="00894995">
      <w:pPr>
        <w:rPr>
          <w:b/>
          <w:bCs/>
          <w:sz w:val="28"/>
          <w:szCs w:val="28"/>
        </w:rPr>
      </w:pPr>
    </w:p>
    <w:p w14:paraId="17F178F1" w14:textId="25B962BC" w:rsidR="00894995" w:rsidRDefault="00894995" w:rsidP="00894995">
      <w:pPr>
        <w:rPr>
          <w:b/>
          <w:bCs/>
          <w:sz w:val="28"/>
          <w:szCs w:val="28"/>
        </w:rPr>
      </w:pPr>
    </w:p>
    <w:p w14:paraId="540D8E14" w14:textId="27106F8E" w:rsidR="00894995" w:rsidRDefault="00894995" w:rsidP="00894995">
      <w:pPr>
        <w:rPr>
          <w:b/>
          <w:bCs/>
          <w:sz w:val="28"/>
          <w:szCs w:val="28"/>
        </w:rPr>
      </w:pPr>
    </w:p>
    <w:p w14:paraId="3C946FB4" w14:textId="258E336B" w:rsidR="00894995" w:rsidRDefault="00894995" w:rsidP="00894995">
      <w:pPr>
        <w:rPr>
          <w:b/>
          <w:bCs/>
          <w:sz w:val="28"/>
          <w:szCs w:val="28"/>
        </w:rPr>
      </w:pPr>
    </w:p>
    <w:p w14:paraId="5B576058" w14:textId="4217ECF4" w:rsidR="00894995" w:rsidRDefault="00894995" w:rsidP="00894995">
      <w:pPr>
        <w:rPr>
          <w:b/>
          <w:bCs/>
          <w:sz w:val="28"/>
          <w:szCs w:val="28"/>
        </w:rPr>
      </w:pPr>
    </w:p>
    <w:p w14:paraId="2AEA3671" w14:textId="763752CE" w:rsidR="00894995" w:rsidRDefault="00894995" w:rsidP="00894995">
      <w:pPr>
        <w:rPr>
          <w:b/>
          <w:bCs/>
          <w:sz w:val="28"/>
          <w:szCs w:val="28"/>
        </w:rPr>
      </w:pPr>
    </w:p>
    <w:p w14:paraId="4370AD29" w14:textId="54AFCF57" w:rsidR="00894995" w:rsidRDefault="00894995" w:rsidP="00894995">
      <w:pPr>
        <w:rPr>
          <w:b/>
          <w:bCs/>
          <w:sz w:val="28"/>
          <w:szCs w:val="28"/>
        </w:rPr>
      </w:pPr>
    </w:p>
    <w:p w14:paraId="77B22773" w14:textId="08A067BC" w:rsidR="00894995" w:rsidRDefault="00894995" w:rsidP="00894995">
      <w:pPr>
        <w:rPr>
          <w:b/>
          <w:bCs/>
          <w:sz w:val="28"/>
          <w:szCs w:val="28"/>
        </w:rPr>
      </w:pPr>
    </w:p>
    <w:p w14:paraId="0CB83BA4" w14:textId="12D4B9BA" w:rsidR="00894995" w:rsidRDefault="00894995" w:rsidP="00894995">
      <w:pPr>
        <w:rPr>
          <w:b/>
          <w:bCs/>
          <w:sz w:val="28"/>
          <w:szCs w:val="28"/>
        </w:rPr>
      </w:pPr>
    </w:p>
    <w:p w14:paraId="05E5E26D" w14:textId="5F2C1882" w:rsidR="00894995" w:rsidRDefault="00894995" w:rsidP="00894995">
      <w:pPr>
        <w:rPr>
          <w:b/>
          <w:bCs/>
          <w:sz w:val="28"/>
          <w:szCs w:val="28"/>
        </w:rPr>
      </w:pPr>
    </w:p>
    <w:p w14:paraId="39B513CF" w14:textId="72C5CB35" w:rsidR="00894995" w:rsidRDefault="00894995" w:rsidP="00894995">
      <w:pPr>
        <w:rPr>
          <w:b/>
          <w:bCs/>
          <w:sz w:val="28"/>
          <w:szCs w:val="28"/>
        </w:rPr>
      </w:pPr>
    </w:p>
    <w:p w14:paraId="29119662" w14:textId="77777777" w:rsidR="00894995" w:rsidRDefault="00894995" w:rsidP="00894995">
      <w:pPr>
        <w:rPr>
          <w:b/>
          <w:bCs/>
          <w:sz w:val="28"/>
          <w:szCs w:val="28"/>
        </w:rPr>
      </w:pPr>
    </w:p>
    <w:p w14:paraId="679BBB80" w14:textId="26BC88E5" w:rsidR="00894995" w:rsidRDefault="00894995" w:rsidP="00894995">
      <w:pPr>
        <w:rPr>
          <w:b/>
          <w:bCs/>
          <w:sz w:val="28"/>
          <w:szCs w:val="28"/>
        </w:rPr>
      </w:pPr>
      <w:r>
        <w:rPr>
          <w:b/>
          <w:bCs/>
          <w:sz w:val="28"/>
          <w:szCs w:val="28"/>
        </w:rPr>
        <w:t xml:space="preserve">Página: </w:t>
      </w:r>
      <w:r>
        <w:rPr>
          <w:b/>
          <w:bCs/>
          <w:sz w:val="28"/>
          <w:szCs w:val="28"/>
        </w:rPr>
        <w:t xml:space="preserve">Tipos de erupciones volcánicas </w:t>
      </w:r>
      <w:r>
        <w:rPr>
          <w:b/>
          <w:bCs/>
          <w:sz w:val="28"/>
          <w:szCs w:val="28"/>
        </w:rPr>
        <w:t>(</w:t>
      </w:r>
      <w:r>
        <w:rPr>
          <w:b/>
          <w:bCs/>
          <w:sz w:val="28"/>
          <w:szCs w:val="28"/>
        </w:rPr>
        <w:t>tipos_de_erupciones</w:t>
      </w:r>
      <w:r>
        <w:rPr>
          <w:b/>
          <w:bCs/>
          <w:sz w:val="28"/>
          <w:szCs w:val="28"/>
        </w:rPr>
        <w:t>.html)</w:t>
      </w:r>
    </w:p>
    <w:p w14:paraId="29DC8A31" w14:textId="16868F5B" w:rsidR="00894995" w:rsidRPr="00894995" w:rsidRDefault="00894995" w:rsidP="00894995">
      <w:pPr>
        <w:rPr>
          <w:sz w:val="24"/>
          <w:szCs w:val="24"/>
        </w:rPr>
      </w:pPr>
      <w:r>
        <w:rPr>
          <w:sz w:val="24"/>
          <w:szCs w:val="24"/>
        </w:rPr>
        <w:t xml:space="preserve">En esta página volvemos a ver los patrones de </w:t>
      </w:r>
      <w:r w:rsidRPr="00894995">
        <w:rPr>
          <w:b/>
          <w:bCs/>
          <w:i/>
          <w:iCs/>
          <w:sz w:val="24"/>
          <w:szCs w:val="24"/>
        </w:rPr>
        <w:t>Cards</w:t>
      </w:r>
      <w:r>
        <w:rPr>
          <w:sz w:val="24"/>
          <w:szCs w:val="24"/>
        </w:rPr>
        <w:t xml:space="preserve"> y </w:t>
      </w:r>
      <w:r w:rsidRPr="00894995">
        <w:rPr>
          <w:b/>
          <w:bCs/>
          <w:i/>
          <w:iCs/>
          <w:sz w:val="24"/>
          <w:szCs w:val="24"/>
        </w:rPr>
        <w:t>Chunking</w:t>
      </w:r>
      <w:r>
        <w:rPr>
          <w:sz w:val="24"/>
          <w:szCs w:val="24"/>
        </w:rPr>
        <w:t>.</w:t>
      </w:r>
    </w:p>
    <w:p w14:paraId="5DACAA5D" w14:textId="67CE897A" w:rsidR="009755FE" w:rsidRDefault="00894995" w:rsidP="006B7FB5">
      <w:pPr>
        <w:rPr>
          <w:sz w:val="24"/>
          <w:szCs w:val="24"/>
        </w:rPr>
      </w:pPr>
      <w:r w:rsidRPr="00894995">
        <w:rPr>
          <w:sz w:val="24"/>
          <w:szCs w:val="24"/>
        </w:rPr>
        <w:drawing>
          <wp:inline distT="0" distB="0" distL="0" distR="0" wp14:anchorId="32FB6F55" wp14:editId="76C26D18">
            <wp:extent cx="6188710" cy="651256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8710" cy="6512560"/>
                    </a:xfrm>
                    <a:prstGeom prst="rect">
                      <a:avLst/>
                    </a:prstGeom>
                    <a:noFill/>
                    <a:ln>
                      <a:noFill/>
                    </a:ln>
                  </pic:spPr>
                </pic:pic>
              </a:graphicData>
            </a:graphic>
          </wp:inline>
        </w:drawing>
      </w:r>
    </w:p>
    <w:p w14:paraId="23E3E983" w14:textId="22C2F742" w:rsidR="00894995" w:rsidRDefault="00894995" w:rsidP="006B7FB5">
      <w:pPr>
        <w:rPr>
          <w:sz w:val="24"/>
          <w:szCs w:val="24"/>
        </w:rPr>
      </w:pPr>
    </w:p>
    <w:p w14:paraId="2C9467A9" w14:textId="54597936" w:rsidR="00894995" w:rsidRDefault="00894995" w:rsidP="006B7FB5">
      <w:pPr>
        <w:rPr>
          <w:sz w:val="24"/>
          <w:szCs w:val="24"/>
        </w:rPr>
      </w:pPr>
    </w:p>
    <w:p w14:paraId="078BFD03" w14:textId="20762140" w:rsidR="00894995" w:rsidRDefault="00894995" w:rsidP="006B7FB5">
      <w:pPr>
        <w:rPr>
          <w:sz w:val="24"/>
          <w:szCs w:val="24"/>
        </w:rPr>
      </w:pPr>
    </w:p>
    <w:p w14:paraId="6EE660D3" w14:textId="77777777" w:rsidR="00894995" w:rsidRDefault="00894995" w:rsidP="006B7FB5">
      <w:pPr>
        <w:rPr>
          <w:sz w:val="24"/>
          <w:szCs w:val="24"/>
        </w:rPr>
      </w:pPr>
    </w:p>
    <w:p w14:paraId="0AFE68DE" w14:textId="77777777" w:rsidR="00894995" w:rsidRDefault="00894995" w:rsidP="006B7FB5">
      <w:pPr>
        <w:rPr>
          <w:sz w:val="24"/>
          <w:szCs w:val="24"/>
        </w:rPr>
      </w:pPr>
    </w:p>
    <w:p w14:paraId="444D74F8" w14:textId="786A55CC" w:rsidR="009755FE" w:rsidRDefault="009755FE" w:rsidP="009755FE">
      <w:pPr>
        <w:rPr>
          <w:b/>
          <w:bCs/>
          <w:sz w:val="28"/>
          <w:szCs w:val="28"/>
        </w:rPr>
      </w:pPr>
      <w:r>
        <w:rPr>
          <w:b/>
          <w:bCs/>
          <w:sz w:val="28"/>
          <w:szCs w:val="28"/>
        </w:rPr>
        <w:t xml:space="preserve">Página: </w:t>
      </w:r>
      <w:r w:rsidR="00894995">
        <w:rPr>
          <w:b/>
          <w:bCs/>
          <w:sz w:val="28"/>
          <w:szCs w:val="28"/>
        </w:rPr>
        <w:t xml:space="preserve">Otras formas volcánicas </w:t>
      </w:r>
      <w:r>
        <w:rPr>
          <w:b/>
          <w:bCs/>
          <w:sz w:val="28"/>
          <w:szCs w:val="28"/>
        </w:rPr>
        <w:t>(</w:t>
      </w:r>
      <w:r w:rsidR="00894995">
        <w:rPr>
          <w:b/>
          <w:bCs/>
          <w:sz w:val="28"/>
          <w:szCs w:val="28"/>
        </w:rPr>
        <w:t>formas_volcanicas_relacionadas</w:t>
      </w:r>
      <w:r>
        <w:rPr>
          <w:b/>
          <w:bCs/>
          <w:sz w:val="28"/>
          <w:szCs w:val="28"/>
        </w:rPr>
        <w:t>.html)</w:t>
      </w:r>
    </w:p>
    <w:p w14:paraId="6A7BDF30" w14:textId="046DFF1C" w:rsidR="00894995" w:rsidRPr="00894995" w:rsidRDefault="00894995" w:rsidP="009755FE">
      <w:pPr>
        <w:rPr>
          <w:sz w:val="24"/>
          <w:szCs w:val="24"/>
        </w:rPr>
      </w:pPr>
      <w:r>
        <w:rPr>
          <w:sz w:val="24"/>
          <w:szCs w:val="24"/>
        </w:rPr>
        <w:t xml:space="preserve">En esta página volvemos a ver los patrones de </w:t>
      </w:r>
      <w:r w:rsidRPr="00894995">
        <w:rPr>
          <w:b/>
          <w:bCs/>
          <w:i/>
          <w:iCs/>
          <w:sz w:val="24"/>
          <w:szCs w:val="24"/>
        </w:rPr>
        <w:t>Cards</w:t>
      </w:r>
      <w:r>
        <w:rPr>
          <w:sz w:val="24"/>
          <w:szCs w:val="24"/>
        </w:rPr>
        <w:t xml:space="preserve"> y </w:t>
      </w:r>
      <w:r w:rsidRPr="00894995">
        <w:rPr>
          <w:b/>
          <w:bCs/>
          <w:i/>
          <w:iCs/>
          <w:sz w:val="24"/>
          <w:szCs w:val="24"/>
        </w:rPr>
        <w:t>Chunking</w:t>
      </w:r>
      <w:r>
        <w:rPr>
          <w:sz w:val="24"/>
          <w:szCs w:val="24"/>
        </w:rPr>
        <w:t>.</w:t>
      </w:r>
    </w:p>
    <w:p w14:paraId="4E30181A" w14:textId="786F8DC1" w:rsidR="009755FE" w:rsidRPr="002D2420" w:rsidRDefault="00894995" w:rsidP="006B7FB5">
      <w:pPr>
        <w:rPr>
          <w:sz w:val="24"/>
          <w:szCs w:val="24"/>
        </w:rPr>
      </w:pPr>
      <w:r w:rsidRPr="00894995">
        <w:rPr>
          <w:sz w:val="24"/>
          <w:szCs w:val="24"/>
        </w:rPr>
        <w:drawing>
          <wp:inline distT="0" distB="0" distL="0" distR="0" wp14:anchorId="1051A8B0" wp14:editId="575CCF2D">
            <wp:extent cx="6188710" cy="642366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6423660"/>
                    </a:xfrm>
                    <a:prstGeom prst="rect">
                      <a:avLst/>
                    </a:prstGeom>
                    <a:noFill/>
                    <a:ln>
                      <a:noFill/>
                    </a:ln>
                  </pic:spPr>
                </pic:pic>
              </a:graphicData>
            </a:graphic>
          </wp:inline>
        </w:drawing>
      </w:r>
    </w:p>
    <w:sectPr w:rsidR="009755FE" w:rsidRPr="002D2420" w:rsidSect="002D242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78D3"/>
    <w:multiLevelType w:val="hybridMultilevel"/>
    <w:tmpl w:val="E9D8A10A"/>
    <w:lvl w:ilvl="0" w:tplc="D02E2E1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509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BD"/>
    <w:rsid w:val="002536EE"/>
    <w:rsid w:val="002D2420"/>
    <w:rsid w:val="006B7FB5"/>
    <w:rsid w:val="00894995"/>
    <w:rsid w:val="009755FE"/>
    <w:rsid w:val="009D1639"/>
    <w:rsid w:val="00A55DCB"/>
    <w:rsid w:val="00D34745"/>
    <w:rsid w:val="00D956CF"/>
    <w:rsid w:val="00DA4A73"/>
    <w:rsid w:val="00DD71BD"/>
    <w:rsid w:val="00E3756E"/>
    <w:rsid w:val="00E47BFA"/>
    <w:rsid w:val="00FE3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5609"/>
  <w15:chartTrackingRefBased/>
  <w15:docId w15:val="{801D7381-D536-4C40-B254-6BF1D513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DD71BD"/>
    <w:pPr>
      <w:spacing w:after="0" w:line="240" w:lineRule="auto"/>
    </w:pPr>
    <w:rPr>
      <w:noProof/>
      <w:lang w:val="en-US"/>
    </w:rPr>
  </w:style>
  <w:style w:type="paragraph" w:styleId="Prrafodelista">
    <w:name w:val="List Paragraph"/>
    <w:basedOn w:val="Normal"/>
    <w:uiPriority w:val="34"/>
    <w:qFormat/>
    <w:rsid w:val="0025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LARIO GÓMEZ</dc:creator>
  <cp:keywords/>
  <dc:description/>
  <cp:lastModifiedBy>PABLO LARIO GÓMEZ</cp:lastModifiedBy>
  <cp:revision>2</cp:revision>
  <dcterms:created xsi:type="dcterms:W3CDTF">2022-10-10T14:05:00Z</dcterms:created>
  <dcterms:modified xsi:type="dcterms:W3CDTF">2022-10-11T17:06:00Z</dcterms:modified>
</cp:coreProperties>
</file>